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EEE" w:rsidRDefault="001E6BD3" w:rsidP="00E855EA">
      <w:r>
        <w:rPr>
          <w:rFonts w:hint="eastAsia"/>
        </w:rPr>
        <w:t>一、</w:t>
      </w:r>
      <w:r w:rsidR="00AE7EEE">
        <w:rPr>
          <w:rFonts w:hint="eastAsia"/>
        </w:rPr>
        <w:t>用户表</w:t>
      </w:r>
      <w:ins w:id="0" w:author="Windows User" w:date="2016-08-27T11:04:00Z">
        <w:r w:rsidR="005A3ABA">
          <w:rPr>
            <w:rFonts w:hint="eastAsia"/>
          </w:rPr>
          <w:t>（</w:t>
        </w:r>
        <w:r w:rsidR="005A3ABA">
          <w:rPr>
            <w:rFonts w:hint="eastAsia"/>
          </w:rPr>
          <w:t>users</w:t>
        </w:r>
        <w:r w:rsidR="005A3ABA">
          <w:rPr>
            <w:rFonts w:hint="eastAsia"/>
          </w:rPr>
          <w:t>）</w:t>
        </w:r>
      </w:ins>
    </w:p>
    <w:p w:rsidR="00AE7EEE" w:rsidRDefault="00AE7EEE" w:rsidP="00E855EA">
      <w:r>
        <w:tab/>
        <w:t>I</w:t>
      </w:r>
      <w:r>
        <w:rPr>
          <w:rFonts w:hint="eastAsia"/>
        </w:rPr>
        <w:t>D</w:t>
      </w:r>
    </w:p>
    <w:p w:rsidR="00AE7EEE" w:rsidRDefault="00AE7EEE" w:rsidP="00E855EA">
      <w:r>
        <w:tab/>
      </w:r>
      <w:r>
        <w:rPr>
          <w:rFonts w:hint="eastAsia"/>
        </w:rPr>
        <w:t>姓名</w:t>
      </w:r>
    </w:p>
    <w:p w:rsidR="00AE7EEE" w:rsidRDefault="00AE7EEE" w:rsidP="00E855EA">
      <w:r>
        <w:tab/>
      </w:r>
      <w:r>
        <w:rPr>
          <w:rFonts w:hint="eastAsia"/>
        </w:rPr>
        <w:t>医院</w:t>
      </w:r>
    </w:p>
    <w:p w:rsidR="003C5B10" w:rsidRDefault="003C5B10" w:rsidP="00E855EA">
      <w:r>
        <w:tab/>
      </w:r>
      <w:r w:rsidRPr="003C5B10">
        <w:rPr>
          <w:rFonts w:hint="eastAsia"/>
        </w:rPr>
        <w:t>科室</w:t>
      </w:r>
    </w:p>
    <w:p w:rsidR="00AE7EEE" w:rsidRDefault="00AE7EEE" w:rsidP="00E855EA">
      <w:r>
        <w:tab/>
      </w:r>
      <w:r>
        <w:rPr>
          <w:rFonts w:hint="eastAsia"/>
        </w:rPr>
        <w:t>职位</w:t>
      </w:r>
    </w:p>
    <w:p w:rsidR="00AE7EEE" w:rsidRDefault="00AE7EEE" w:rsidP="00E855EA">
      <w:r>
        <w:tab/>
      </w:r>
      <w:r w:rsidR="00B873AB">
        <w:rPr>
          <w:rFonts w:hint="eastAsia"/>
        </w:rPr>
        <w:t>编号</w:t>
      </w:r>
    </w:p>
    <w:p w:rsidR="00B873AB" w:rsidRDefault="00B873AB" w:rsidP="00E855EA">
      <w:r>
        <w:tab/>
      </w:r>
      <w:r>
        <w:rPr>
          <w:rFonts w:hint="eastAsia"/>
        </w:rPr>
        <w:t>用户名</w:t>
      </w:r>
    </w:p>
    <w:p w:rsidR="00B873AB" w:rsidRDefault="00B873AB" w:rsidP="00E855EA">
      <w:r>
        <w:tab/>
      </w:r>
      <w:r>
        <w:rPr>
          <w:rFonts w:hint="eastAsia"/>
        </w:rPr>
        <w:t>密码</w:t>
      </w:r>
    </w:p>
    <w:p w:rsidR="003C5B10" w:rsidRDefault="003C5B10" w:rsidP="003C5B10">
      <w:pPr>
        <w:ind w:firstLine="420"/>
      </w:pPr>
      <w:r w:rsidRPr="003C5B10">
        <w:rPr>
          <w:rFonts w:hint="eastAsia"/>
        </w:rPr>
        <w:t>是否删除</w:t>
      </w:r>
    </w:p>
    <w:p w:rsidR="00B873AB" w:rsidRDefault="00B873AB" w:rsidP="00E855EA">
      <w:r>
        <w:tab/>
      </w:r>
    </w:p>
    <w:p w:rsidR="00F856C2" w:rsidRDefault="001E6BD3" w:rsidP="00E855EA">
      <w:r>
        <w:rPr>
          <w:rFonts w:hint="eastAsia"/>
        </w:rPr>
        <w:t>二、</w:t>
      </w:r>
      <w:r w:rsidR="00583BC5">
        <w:rPr>
          <w:rFonts w:hint="eastAsia"/>
        </w:rPr>
        <w:t>主标本</w:t>
      </w:r>
      <w:r w:rsidR="00395091">
        <w:rPr>
          <w:rFonts w:hint="eastAsia"/>
        </w:rPr>
        <w:t>表</w:t>
      </w:r>
      <w:ins w:id="1" w:author="Windows User" w:date="2016-08-27T11:04:00Z">
        <w:r w:rsidR="005A3ABA">
          <w:rPr>
            <w:rFonts w:hint="eastAsia"/>
          </w:rPr>
          <w:t>(</w:t>
        </w:r>
      </w:ins>
      <w:ins w:id="2" w:author="Windows User" w:date="2016-08-27T11:05:00Z">
        <w:r w:rsidR="005A3ABA">
          <w:t>samples</w:t>
        </w:r>
      </w:ins>
      <w:ins w:id="3" w:author="Windows User" w:date="2016-08-27T11:04:00Z">
        <w:r w:rsidR="005A3ABA">
          <w:rPr>
            <w:rFonts w:hint="eastAsia"/>
          </w:rPr>
          <w:t>)</w:t>
        </w:r>
      </w:ins>
    </w:p>
    <w:p w:rsidR="00583BC5" w:rsidRDefault="00583BC5" w:rsidP="00583BC5">
      <w:pPr>
        <w:pStyle w:val="a3"/>
        <w:ind w:left="360" w:firstLineChars="0" w:firstLine="0"/>
      </w:pPr>
      <w:r>
        <w:rPr>
          <w:rFonts w:hint="eastAsia"/>
        </w:rPr>
        <w:t>ID</w:t>
      </w:r>
    </w:p>
    <w:p w:rsidR="00583BC5" w:rsidRDefault="00AE7EEE" w:rsidP="00583BC5">
      <w:pPr>
        <w:pStyle w:val="a3"/>
        <w:ind w:left="360" w:firstLineChars="0" w:firstLine="0"/>
      </w:pPr>
      <w:r>
        <w:rPr>
          <w:rFonts w:hint="eastAsia"/>
        </w:rPr>
        <w:t>扫描</w:t>
      </w:r>
      <w:r w:rsidR="00583BC5">
        <w:rPr>
          <w:rFonts w:hint="eastAsia"/>
        </w:rPr>
        <w:t>条码</w:t>
      </w:r>
      <w:r w:rsidR="008E746F">
        <w:rPr>
          <w:rFonts w:hint="eastAsia"/>
        </w:rPr>
        <w:t>（医院条码）</w:t>
      </w:r>
    </w:p>
    <w:p w:rsidR="00AE7EEE" w:rsidRDefault="00AE7EEE" w:rsidP="00583BC5">
      <w:pPr>
        <w:pStyle w:val="a3"/>
        <w:ind w:left="360" w:firstLineChars="0" w:firstLine="0"/>
      </w:pPr>
      <w:r>
        <w:t>瓶身条码</w:t>
      </w:r>
      <w:r w:rsidR="00F67F95">
        <w:rPr>
          <w:rFonts w:hint="eastAsia"/>
        </w:rPr>
        <w:t>(</w:t>
      </w:r>
      <w:r w:rsidR="00F67F95" w:rsidRPr="00F67F95">
        <w:rPr>
          <w:rFonts w:hint="eastAsia"/>
        </w:rPr>
        <w:t>血，脑，体</w:t>
      </w:r>
      <w:r w:rsidR="00F67F95">
        <w:rPr>
          <w:rFonts w:hint="eastAsia"/>
        </w:rPr>
        <w:t>才有</w:t>
      </w:r>
      <w:r w:rsidR="00F67F95">
        <w:rPr>
          <w:rFonts w:hint="eastAsia"/>
        </w:rPr>
        <w:t>)</w:t>
      </w:r>
    </w:p>
    <w:p w:rsidR="00583BC5" w:rsidRDefault="00583BC5" w:rsidP="00583BC5">
      <w:pPr>
        <w:pStyle w:val="a3"/>
        <w:ind w:left="360" w:firstLineChars="0" w:firstLine="0"/>
      </w:pPr>
      <w:r>
        <w:rPr>
          <w:rFonts w:hint="eastAsia"/>
        </w:rPr>
        <w:t>标本类型</w:t>
      </w:r>
      <w:r w:rsidR="00AE7EEE">
        <w:rPr>
          <w:rFonts w:hint="eastAsia"/>
        </w:rPr>
        <w:t>（血液标本、呼吸道标本、尿液标本）</w:t>
      </w:r>
    </w:p>
    <w:p w:rsidR="00583BC5" w:rsidRDefault="00583BC5" w:rsidP="00583BC5">
      <w:pPr>
        <w:pStyle w:val="a3"/>
        <w:ind w:left="360" w:firstLineChars="0" w:firstLine="0"/>
      </w:pPr>
      <w:r>
        <w:rPr>
          <w:rFonts w:hint="eastAsia"/>
        </w:rPr>
        <w:t>标本</w:t>
      </w:r>
      <w:r w:rsidR="00C071AA">
        <w:rPr>
          <w:rFonts w:hint="eastAsia"/>
        </w:rPr>
        <w:t>人</w:t>
      </w:r>
      <w:r>
        <w:rPr>
          <w:rFonts w:hint="eastAsia"/>
        </w:rPr>
        <w:t>信息（病人名称、性别、年龄、</w:t>
      </w:r>
      <w:r w:rsidR="00E85372">
        <w:rPr>
          <w:rFonts w:hint="eastAsia"/>
        </w:rPr>
        <w:t>病情</w:t>
      </w:r>
      <w:r>
        <w:rPr>
          <w:rFonts w:hint="eastAsia"/>
        </w:rPr>
        <w:t>描述）</w:t>
      </w:r>
    </w:p>
    <w:p w:rsidR="00583BC5" w:rsidRDefault="00583BC5" w:rsidP="00C071AA">
      <w:pPr>
        <w:pStyle w:val="a3"/>
        <w:ind w:left="360" w:firstLineChars="0" w:firstLine="0"/>
      </w:pPr>
      <w:r>
        <w:rPr>
          <w:rFonts w:hint="eastAsia"/>
        </w:rPr>
        <w:t>标本接收时间</w:t>
      </w:r>
      <w:r w:rsidR="00D20C40">
        <w:rPr>
          <w:rFonts w:hint="eastAsia"/>
        </w:rPr>
        <w:t>（医院条码扫码时间）</w:t>
      </w:r>
    </w:p>
    <w:p w:rsidR="003858CC" w:rsidRDefault="003858CC" w:rsidP="00C071AA">
      <w:pPr>
        <w:pStyle w:val="a3"/>
        <w:ind w:left="360" w:firstLineChars="0" w:firstLine="0"/>
      </w:pPr>
      <w:r>
        <w:rPr>
          <w:rFonts w:hint="eastAsia"/>
        </w:rPr>
        <w:t>当前状态</w:t>
      </w:r>
      <w:r w:rsidR="00EA3DEF">
        <w:rPr>
          <w:rFonts w:hint="eastAsia"/>
        </w:rPr>
        <w:t>（录入</w:t>
      </w:r>
      <w:r w:rsidR="008A4B2A">
        <w:rPr>
          <w:rFonts w:hint="eastAsia"/>
        </w:rPr>
        <w:t>，处理中</w:t>
      </w:r>
      <w:r w:rsidR="009F17A0">
        <w:rPr>
          <w:rFonts w:hint="eastAsia"/>
        </w:rPr>
        <w:t>，</w:t>
      </w:r>
      <w:r w:rsidR="008A4B2A">
        <w:rPr>
          <w:rFonts w:hint="eastAsia"/>
        </w:rPr>
        <w:t>处理</w:t>
      </w:r>
      <w:r w:rsidR="0041114F">
        <w:rPr>
          <w:rFonts w:hint="eastAsia"/>
        </w:rPr>
        <w:t>完成</w:t>
      </w:r>
      <w:r w:rsidR="00EA3DEF">
        <w:rPr>
          <w:rFonts w:hint="eastAsia"/>
        </w:rPr>
        <w:t>）</w:t>
      </w:r>
    </w:p>
    <w:p w:rsidR="00596D8F" w:rsidDel="00E648B0" w:rsidRDefault="00596D8F" w:rsidP="00C071AA">
      <w:pPr>
        <w:pStyle w:val="a3"/>
        <w:ind w:left="360" w:firstLineChars="0" w:firstLine="0"/>
        <w:rPr>
          <w:del w:id="4" w:author="Windows User" w:date="2016-08-21T14:23:00Z"/>
        </w:rPr>
      </w:pPr>
      <w:del w:id="5" w:author="Windows User" w:date="2016-08-21T14:23:00Z">
        <w:r w:rsidDel="00E648B0">
          <w:rPr>
            <w:rFonts w:hint="eastAsia"/>
          </w:rPr>
          <w:delText>当前处理事件</w:delText>
        </w:r>
        <w:r w:rsidR="00A32526" w:rsidDel="00E648B0">
          <w:rPr>
            <w:rFonts w:hint="eastAsia"/>
          </w:rPr>
          <w:delText>（关联标本处理表）</w:delText>
        </w:r>
      </w:del>
    </w:p>
    <w:p w:rsidR="003858CC" w:rsidDel="00E648B0" w:rsidRDefault="003858CC" w:rsidP="00C071AA">
      <w:pPr>
        <w:pStyle w:val="a3"/>
        <w:ind w:left="360" w:firstLineChars="0" w:firstLine="0"/>
        <w:rPr>
          <w:del w:id="6" w:author="Windows User" w:date="2016-08-21T14:23:00Z"/>
        </w:rPr>
      </w:pPr>
      <w:del w:id="7" w:author="Windows User" w:date="2016-08-21T14:23:00Z">
        <w:r w:rsidDel="00E648B0">
          <w:rPr>
            <w:rFonts w:hint="eastAsia"/>
          </w:rPr>
          <w:delText>最后一次更新时间</w:delText>
        </w:r>
        <w:r w:rsidR="0042691C" w:rsidDel="00E648B0">
          <w:rPr>
            <w:rFonts w:hint="eastAsia"/>
          </w:rPr>
          <w:delText>（关联标本处理表时间）</w:delText>
        </w:r>
      </w:del>
    </w:p>
    <w:p w:rsidR="00742C67" w:rsidRDefault="00742C67" w:rsidP="00C071AA">
      <w:pPr>
        <w:pStyle w:val="a3"/>
        <w:ind w:left="360" w:firstLineChars="0" w:firstLine="0"/>
      </w:pPr>
      <w:r>
        <w:rPr>
          <w:rFonts w:hint="eastAsia"/>
        </w:rPr>
        <w:t>用户</w:t>
      </w:r>
      <w:r>
        <w:rPr>
          <w:rFonts w:hint="eastAsia"/>
        </w:rPr>
        <w:t>ID</w:t>
      </w:r>
    </w:p>
    <w:p w:rsidR="003858CC" w:rsidRDefault="003858CC" w:rsidP="00C071AA">
      <w:pPr>
        <w:pStyle w:val="a3"/>
        <w:ind w:left="360" w:firstLineChars="0" w:firstLine="0"/>
      </w:pPr>
    </w:p>
    <w:p w:rsidR="00B5549A" w:rsidRDefault="001E6BD3" w:rsidP="00401B14">
      <w:r>
        <w:rPr>
          <w:rFonts w:hint="eastAsia"/>
        </w:rPr>
        <w:t>三、</w:t>
      </w:r>
      <w:r w:rsidR="00395091">
        <w:rPr>
          <w:rFonts w:hint="eastAsia"/>
        </w:rPr>
        <w:t>标本类型</w:t>
      </w:r>
      <w:r w:rsidR="00B920A4">
        <w:rPr>
          <w:rFonts w:hint="eastAsia"/>
        </w:rPr>
        <w:t>表</w:t>
      </w:r>
      <w:ins w:id="8" w:author="Windows User" w:date="2016-08-27T11:05:00Z">
        <w:r w:rsidR="005A3ABA">
          <w:rPr>
            <w:rFonts w:hint="eastAsia"/>
          </w:rPr>
          <w:t>(</w:t>
        </w:r>
        <w:proofErr w:type="spellStart"/>
        <w:r w:rsidR="005A3ABA">
          <w:t>sample_type</w:t>
        </w:r>
        <w:proofErr w:type="spellEnd"/>
        <w:r w:rsidR="005A3ABA">
          <w:rPr>
            <w:rFonts w:hint="eastAsia"/>
          </w:rPr>
          <w:t>)</w:t>
        </w:r>
      </w:ins>
    </w:p>
    <w:p w:rsidR="00395091" w:rsidRDefault="00395091" w:rsidP="00401B14">
      <w:r>
        <w:tab/>
        <w:t>I</w:t>
      </w:r>
      <w:r>
        <w:rPr>
          <w:rFonts w:hint="eastAsia"/>
        </w:rPr>
        <w:t>D</w:t>
      </w:r>
    </w:p>
    <w:p w:rsidR="00395091" w:rsidRDefault="00395091" w:rsidP="00401B14">
      <w:r>
        <w:tab/>
      </w:r>
      <w:r>
        <w:rPr>
          <w:rFonts w:hint="eastAsia"/>
        </w:rPr>
        <w:t>标本</w:t>
      </w:r>
      <w:r w:rsidR="00B920A4">
        <w:rPr>
          <w:rFonts w:hint="eastAsia"/>
        </w:rPr>
        <w:t>类型</w:t>
      </w:r>
      <w:r>
        <w:rPr>
          <w:rFonts w:hint="eastAsia"/>
        </w:rPr>
        <w:t>名称</w:t>
      </w:r>
      <w:r w:rsidR="000945D6">
        <w:rPr>
          <w:rFonts w:hint="eastAsia"/>
        </w:rPr>
        <w:t>（血液标本、呼吸道标本、尿液标本等）</w:t>
      </w:r>
    </w:p>
    <w:p w:rsidR="00395091" w:rsidRDefault="00395091" w:rsidP="00401B14">
      <w:r>
        <w:tab/>
      </w:r>
      <w:r>
        <w:rPr>
          <w:rFonts w:hint="eastAsia"/>
        </w:rPr>
        <w:t>是否扫描瓶身条码</w:t>
      </w:r>
    </w:p>
    <w:p w:rsidR="003A5151" w:rsidRDefault="003A5151" w:rsidP="00395091"/>
    <w:p w:rsidR="003A5151" w:rsidRDefault="00215126" w:rsidP="00395091">
      <w:ins w:id="9" w:author="Windows User" w:date="2016-08-21T14:46:00Z">
        <w:r>
          <w:rPr>
            <w:rFonts w:hint="eastAsia"/>
          </w:rPr>
          <w:t>四、</w:t>
        </w:r>
      </w:ins>
      <w:r w:rsidR="003A5151">
        <w:rPr>
          <w:rFonts w:hint="eastAsia"/>
        </w:rPr>
        <w:t>标本备注表</w:t>
      </w:r>
      <w:ins w:id="10" w:author="Windows User" w:date="2016-08-27T11:05:00Z">
        <w:r w:rsidR="005A3ABA">
          <w:rPr>
            <w:rFonts w:hint="eastAsia"/>
          </w:rPr>
          <w:t>(</w:t>
        </w:r>
        <w:r w:rsidR="005A3ABA">
          <w:t>remarks</w:t>
        </w:r>
        <w:r w:rsidR="005A3ABA">
          <w:rPr>
            <w:rFonts w:hint="eastAsia"/>
          </w:rPr>
          <w:t>)</w:t>
        </w:r>
      </w:ins>
    </w:p>
    <w:p w:rsidR="003A5151" w:rsidRDefault="003A5151" w:rsidP="00395091">
      <w:r>
        <w:tab/>
      </w:r>
      <w:r>
        <w:rPr>
          <w:rFonts w:hint="eastAsia"/>
        </w:rPr>
        <w:t>ID</w:t>
      </w:r>
    </w:p>
    <w:p w:rsidR="003A5151" w:rsidRDefault="003A5151" w:rsidP="00395091">
      <w:r>
        <w:tab/>
      </w:r>
      <w:r>
        <w:rPr>
          <w:rFonts w:hint="eastAsia"/>
        </w:rPr>
        <w:t>标本类型</w:t>
      </w:r>
      <w:r>
        <w:rPr>
          <w:rFonts w:hint="eastAsia"/>
        </w:rPr>
        <w:t>ID</w:t>
      </w:r>
      <w:r w:rsidR="00FB19EB">
        <w:t xml:space="preserve"> </w:t>
      </w:r>
    </w:p>
    <w:p w:rsidR="003A5151" w:rsidRDefault="003A5151" w:rsidP="00395091">
      <w:pPr>
        <w:rPr>
          <w:ins w:id="11" w:author="Administrator" w:date="2016-09-07T16:49:00Z"/>
          <w:rFonts w:hint="eastAsia"/>
        </w:rPr>
      </w:pPr>
      <w:r>
        <w:tab/>
      </w:r>
      <w:r>
        <w:rPr>
          <w:rFonts w:hint="eastAsia"/>
        </w:rPr>
        <w:t>备注内容</w:t>
      </w:r>
    </w:p>
    <w:p w:rsidR="00FC7631" w:rsidRPr="00FC7631" w:rsidRDefault="00FC7631" w:rsidP="00395091">
      <w:pPr>
        <w:rPr>
          <w:ins w:id="12" w:author="Windows User" w:date="2016-08-21T14:28:00Z"/>
        </w:rPr>
      </w:pPr>
      <w:ins w:id="13" w:author="Administrator" w:date="2016-09-07T16:49:00Z">
        <w:r>
          <w:rPr>
            <w:rFonts w:hint="eastAsia"/>
          </w:rPr>
          <w:t xml:space="preserve">    </w:t>
        </w:r>
      </w:ins>
      <w:ins w:id="14" w:author="Administrator" w:date="2016-09-07T16:52:00Z">
        <w:r w:rsidRPr="00FC7631">
          <w:rPr>
            <w:rFonts w:hint="eastAsia"/>
          </w:rPr>
          <w:t>备注类型</w:t>
        </w:r>
        <w:r w:rsidRPr="00FC7631">
          <w:rPr>
            <w:rFonts w:hint="eastAsia"/>
          </w:rPr>
          <w:t>,0</w:t>
        </w:r>
        <w:r w:rsidRPr="00FC7631">
          <w:rPr>
            <w:rFonts w:hint="eastAsia"/>
          </w:rPr>
          <w:t>：红色</w:t>
        </w:r>
        <w:r w:rsidRPr="00FC7631">
          <w:rPr>
            <w:rFonts w:hint="eastAsia"/>
          </w:rPr>
          <w:t xml:space="preserve"> 1</w:t>
        </w:r>
        <w:r w:rsidRPr="00FC7631">
          <w:rPr>
            <w:rFonts w:hint="eastAsia"/>
          </w:rPr>
          <w:t>：黄色</w:t>
        </w:r>
      </w:ins>
    </w:p>
    <w:p w:rsidR="00000000" w:rsidRDefault="007903F0">
      <w:pPr>
        <w:ind w:firstLine="420"/>
        <w:pPrChange w:id="15" w:author="Windows User" w:date="2016-08-21T14:28:00Z">
          <w:pPr/>
        </w:pPrChange>
      </w:pPr>
      <w:ins w:id="16" w:author="Windows User" w:date="2016-08-21T14:28:00Z">
        <w:r>
          <w:t>I</w:t>
        </w:r>
        <w:r>
          <w:rPr>
            <w:rFonts w:hint="eastAsia"/>
          </w:rPr>
          <w:t>ndex</w:t>
        </w:r>
      </w:ins>
    </w:p>
    <w:p w:rsidR="00C75725" w:rsidRDefault="00C75725" w:rsidP="00395091"/>
    <w:p w:rsidR="002B7554" w:rsidRDefault="00215126" w:rsidP="00395091">
      <w:ins w:id="17" w:author="Windows User" w:date="2016-08-21T14:46:00Z">
        <w:r>
          <w:rPr>
            <w:rFonts w:hint="eastAsia"/>
          </w:rPr>
          <w:t>五、</w:t>
        </w:r>
      </w:ins>
      <w:r w:rsidR="002B7554">
        <w:rPr>
          <w:rFonts w:hint="eastAsia"/>
        </w:rPr>
        <w:t>标本与备注关系表</w:t>
      </w:r>
      <w:ins w:id="18" w:author="Windows User" w:date="2016-08-27T11:05:00Z">
        <w:r w:rsidR="005A3ABA">
          <w:rPr>
            <w:rFonts w:hint="eastAsia"/>
          </w:rPr>
          <w:t>(</w:t>
        </w:r>
        <w:proofErr w:type="spellStart"/>
        <w:r w:rsidR="005A3ABA">
          <w:t>sample_remark_rel</w:t>
        </w:r>
        <w:proofErr w:type="spellEnd"/>
        <w:r w:rsidR="005A3ABA">
          <w:rPr>
            <w:rFonts w:hint="eastAsia"/>
          </w:rPr>
          <w:t>)</w:t>
        </w:r>
      </w:ins>
    </w:p>
    <w:p w:rsidR="002B7554" w:rsidRDefault="002B7554" w:rsidP="00395091">
      <w:r>
        <w:tab/>
        <w:t>I</w:t>
      </w:r>
      <w:r>
        <w:rPr>
          <w:rFonts w:hint="eastAsia"/>
        </w:rPr>
        <w:t>D</w:t>
      </w:r>
    </w:p>
    <w:p w:rsidR="002B7554" w:rsidRDefault="002B7554" w:rsidP="00395091">
      <w:r>
        <w:tab/>
      </w:r>
      <w:r>
        <w:rPr>
          <w:rFonts w:hint="eastAsia"/>
        </w:rPr>
        <w:t>标本</w:t>
      </w:r>
      <w:r>
        <w:rPr>
          <w:rFonts w:hint="eastAsia"/>
        </w:rPr>
        <w:t>ID</w:t>
      </w:r>
    </w:p>
    <w:p w:rsidR="002B7554" w:rsidRDefault="002B7554" w:rsidP="00395091">
      <w:r>
        <w:tab/>
      </w:r>
      <w:r>
        <w:rPr>
          <w:rFonts w:hint="eastAsia"/>
        </w:rPr>
        <w:t>备注</w:t>
      </w:r>
      <w:r>
        <w:rPr>
          <w:rFonts w:hint="eastAsia"/>
        </w:rPr>
        <w:t>ID</w:t>
      </w:r>
    </w:p>
    <w:p w:rsidR="002B7554" w:rsidRDefault="002B7554" w:rsidP="00395091"/>
    <w:p w:rsidR="00C75725" w:rsidRDefault="001E6BD3" w:rsidP="00395091">
      <w:del w:id="19" w:author="Windows User" w:date="2016-08-21T14:46:00Z">
        <w:r w:rsidDel="00215126">
          <w:rPr>
            <w:rFonts w:hint="eastAsia"/>
          </w:rPr>
          <w:delText>四</w:delText>
        </w:r>
      </w:del>
      <w:ins w:id="20" w:author="Windows User" w:date="2016-08-21T14:46:00Z">
        <w:r w:rsidR="00215126">
          <w:rPr>
            <w:rFonts w:hint="eastAsia"/>
          </w:rPr>
          <w:t>六</w:t>
        </w:r>
      </w:ins>
      <w:r>
        <w:rPr>
          <w:rFonts w:hint="eastAsia"/>
        </w:rPr>
        <w:t>、</w:t>
      </w:r>
      <w:r w:rsidR="00B920A4">
        <w:rPr>
          <w:rFonts w:hint="eastAsia"/>
        </w:rPr>
        <w:t>检测</w:t>
      </w:r>
      <w:r w:rsidR="00C75725">
        <w:rPr>
          <w:rFonts w:hint="eastAsia"/>
        </w:rPr>
        <w:t>类型</w:t>
      </w:r>
      <w:r w:rsidR="00B920A4">
        <w:rPr>
          <w:rFonts w:hint="eastAsia"/>
        </w:rPr>
        <w:t>表</w:t>
      </w:r>
      <w:ins w:id="21" w:author="Windows User" w:date="2016-08-27T11:05:00Z">
        <w:r w:rsidR="005A3ABA">
          <w:rPr>
            <w:rFonts w:hint="eastAsia"/>
          </w:rPr>
          <w:t>(</w:t>
        </w:r>
        <w:proofErr w:type="spellStart"/>
        <w:r w:rsidR="005A3ABA">
          <w:t>detect_type</w:t>
        </w:r>
        <w:proofErr w:type="spellEnd"/>
        <w:r w:rsidR="005A3ABA">
          <w:rPr>
            <w:rFonts w:hint="eastAsia"/>
          </w:rPr>
          <w:t>)</w:t>
        </w:r>
      </w:ins>
    </w:p>
    <w:p w:rsidR="00B920A4" w:rsidRDefault="00B920A4" w:rsidP="00395091">
      <w:r>
        <w:tab/>
        <w:t>I</w:t>
      </w:r>
      <w:r>
        <w:rPr>
          <w:rFonts w:hint="eastAsia"/>
        </w:rPr>
        <w:t>D</w:t>
      </w:r>
    </w:p>
    <w:p w:rsidR="00B920A4" w:rsidRPr="00395091" w:rsidRDefault="00B920A4" w:rsidP="00395091">
      <w:r>
        <w:tab/>
      </w:r>
      <w:r>
        <w:rPr>
          <w:rFonts w:hint="eastAsia"/>
        </w:rPr>
        <w:t>标本类型</w:t>
      </w:r>
      <w:r>
        <w:rPr>
          <w:rFonts w:hint="eastAsia"/>
        </w:rPr>
        <w:t>ID</w:t>
      </w:r>
      <w:ins w:id="22" w:author="Windows User" w:date="2016-08-21T14:24:00Z">
        <w:r w:rsidR="00512369">
          <w:rPr>
            <w:rFonts w:hint="eastAsia"/>
          </w:rPr>
          <w:t>（血液标本、呼吸道标本、尿液标本等）</w:t>
        </w:r>
      </w:ins>
    </w:p>
    <w:p w:rsidR="002E610C" w:rsidRDefault="002E610C" w:rsidP="00401B14">
      <w:r>
        <w:tab/>
      </w:r>
      <w:r>
        <w:rPr>
          <w:rFonts w:hint="eastAsia"/>
        </w:rPr>
        <w:t>标本检测大类型（染色镜检、转种平板）</w:t>
      </w:r>
    </w:p>
    <w:p w:rsidR="00395091" w:rsidRDefault="00395091" w:rsidP="00401B14">
      <w:r>
        <w:tab/>
      </w:r>
      <w:r w:rsidR="002E610C">
        <w:rPr>
          <w:rFonts w:hint="eastAsia"/>
        </w:rPr>
        <w:t>检</w:t>
      </w:r>
      <w:r w:rsidR="00B920A4">
        <w:rPr>
          <w:rFonts w:hint="eastAsia"/>
        </w:rPr>
        <w:t>测</w:t>
      </w:r>
      <w:r>
        <w:rPr>
          <w:rFonts w:hint="eastAsia"/>
        </w:rPr>
        <w:t>类型（具体的涂片类型</w:t>
      </w:r>
      <w:r w:rsidR="002E610C">
        <w:rPr>
          <w:rFonts w:hint="eastAsia"/>
        </w:rPr>
        <w:t>如一般细菌涂片、真菌涂片</w:t>
      </w:r>
      <w:r>
        <w:rPr>
          <w:rFonts w:hint="eastAsia"/>
        </w:rPr>
        <w:t>或者平板类型</w:t>
      </w:r>
      <w:r w:rsidR="002E610C">
        <w:rPr>
          <w:rFonts w:hint="eastAsia"/>
        </w:rPr>
        <w:t>BA</w:t>
      </w:r>
      <w:r w:rsidR="002E610C">
        <w:rPr>
          <w:rFonts w:hint="eastAsia"/>
        </w:rPr>
        <w:t>、</w:t>
      </w:r>
      <w:r w:rsidR="002E610C">
        <w:rPr>
          <w:rFonts w:hint="eastAsia"/>
        </w:rPr>
        <w:t>CA</w:t>
      </w:r>
      <w:r>
        <w:rPr>
          <w:rFonts w:hint="eastAsia"/>
        </w:rPr>
        <w:t>）</w:t>
      </w:r>
    </w:p>
    <w:p w:rsidR="002E592B" w:rsidRDefault="002E592B" w:rsidP="00401B14">
      <w:r>
        <w:tab/>
      </w:r>
      <w:r>
        <w:rPr>
          <w:rFonts w:hint="eastAsia"/>
        </w:rPr>
        <w:t>打印前缀（根据</w:t>
      </w:r>
      <w:r w:rsidR="002E610C">
        <w:rPr>
          <w:rFonts w:hint="eastAsia"/>
        </w:rPr>
        <w:t>检测类型</w:t>
      </w:r>
      <w:r>
        <w:rPr>
          <w:rFonts w:hint="eastAsia"/>
        </w:rPr>
        <w:t>来区分不同的前缀）</w:t>
      </w:r>
    </w:p>
    <w:p w:rsidR="00FC13C9" w:rsidRDefault="00395091" w:rsidP="00401B14">
      <w:pPr>
        <w:rPr>
          <w:ins w:id="23" w:author="Windows User" w:date="2016-08-21T14:28:00Z"/>
        </w:rPr>
      </w:pPr>
      <w:del w:id="24" w:author="Windows User" w:date="2016-08-21T14:28:00Z">
        <w:r w:rsidDel="00E517B0">
          <w:tab/>
        </w:r>
        <w:r w:rsidDel="00E517B0">
          <w:rPr>
            <w:rFonts w:hint="eastAsia"/>
          </w:rPr>
          <w:delText>结果</w:delText>
        </w:r>
        <w:r w:rsidR="00A00799" w:rsidDel="00E517B0">
          <w:rPr>
            <w:rFonts w:hint="eastAsia"/>
          </w:rPr>
          <w:delText>选择</w:delText>
        </w:r>
        <w:r w:rsidDel="00E517B0">
          <w:rPr>
            <w:rFonts w:hint="eastAsia"/>
          </w:rPr>
          <w:delText>（</w:delText>
        </w:r>
        <w:r w:rsidR="00A00799" w:rsidDel="00E517B0">
          <w:rPr>
            <w:rFonts w:hint="eastAsia"/>
          </w:rPr>
          <w:delText>根据</w:delText>
        </w:r>
        <w:r w:rsidR="002E610C" w:rsidDel="00E517B0">
          <w:rPr>
            <w:rFonts w:hint="eastAsia"/>
          </w:rPr>
          <w:delText>检测类型</w:delText>
        </w:r>
        <w:r w:rsidR="00A00799" w:rsidDel="00E517B0">
          <w:rPr>
            <w:rFonts w:hint="eastAsia"/>
          </w:rPr>
          <w:delText>来区分不同的结果选项</w:delText>
        </w:r>
        <w:r w:rsidDel="00E517B0">
          <w:rPr>
            <w:rFonts w:hint="eastAsia"/>
          </w:rPr>
          <w:delText>）</w:delText>
        </w:r>
      </w:del>
    </w:p>
    <w:p w:rsidR="00E517B0" w:rsidRDefault="00E517B0" w:rsidP="00401B14">
      <w:pPr>
        <w:rPr>
          <w:ins w:id="25" w:author="Windows User" w:date="2016-08-21T14:27:00Z"/>
        </w:rPr>
      </w:pPr>
    </w:p>
    <w:p w:rsidR="00FC13C9" w:rsidRDefault="00215126" w:rsidP="00401B14">
      <w:pPr>
        <w:rPr>
          <w:ins w:id="26" w:author="Windows User" w:date="2016-08-21T14:27:00Z"/>
        </w:rPr>
      </w:pPr>
      <w:ins w:id="27" w:author="Windows User" w:date="2016-08-21T14:46:00Z">
        <w:r>
          <w:rPr>
            <w:rFonts w:hint="eastAsia"/>
          </w:rPr>
          <w:t>七、</w:t>
        </w:r>
      </w:ins>
      <w:ins w:id="28" w:author="Windows User" w:date="2016-08-21T14:27:00Z">
        <w:r w:rsidR="00FC13C9">
          <w:rPr>
            <w:rFonts w:hint="eastAsia"/>
          </w:rPr>
          <w:t>检测结果表</w:t>
        </w:r>
      </w:ins>
      <w:ins w:id="29" w:author="Windows User" w:date="2016-08-27T11:05:00Z">
        <w:r w:rsidR="005A3ABA">
          <w:rPr>
            <w:rFonts w:hint="eastAsia"/>
          </w:rPr>
          <w:t>(</w:t>
        </w:r>
        <w:proofErr w:type="spellStart"/>
        <w:r w:rsidR="005A3ABA">
          <w:t>detect_result</w:t>
        </w:r>
        <w:proofErr w:type="spellEnd"/>
        <w:r w:rsidR="005A3ABA">
          <w:rPr>
            <w:rFonts w:hint="eastAsia"/>
          </w:rPr>
          <w:t>)</w:t>
        </w:r>
      </w:ins>
    </w:p>
    <w:p w:rsidR="00FC13C9" w:rsidRDefault="00FC13C9" w:rsidP="00401B14">
      <w:pPr>
        <w:rPr>
          <w:ins w:id="30" w:author="Windows User" w:date="2016-08-21T14:27:00Z"/>
        </w:rPr>
      </w:pPr>
      <w:ins w:id="31" w:author="Windows User" w:date="2016-08-21T14:27:00Z">
        <w:r>
          <w:tab/>
          <w:t>I</w:t>
        </w:r>
        <w:r>
          <w:rPr>
            <w:rFonts w:hint="eastAsia"/>
          </w:rPr>
          <w:t>D</w:t>
        </w:r>
      </w:ins>
    </w:p>
    <w:p w:rsidR="00FC13C9" w:rsidRDefault="00FC13C9" w:rsidP="00401B14">
      <w:pPr>
        <w:rPr>
          <w:ins w:id="32" w:author="Windows User" w:date="2016-08-21T14:27:00Z"/>
        </w:rPr>
      </w:pPr>
      <w:ins w:id="33" w:author="Windows User" w:date="2016-08-21T14:27:00Z">
        <w:r>
          <w:tab/>
        </w:r>
        <w:r>
          <w:rPr>
            <w:rFonts w:hint="eastAsia"/>
          </w:rPr>
          <w:t>检测类型</w:t>
        </w:r>
        <w:r>
          <w:rPr>
            <w:rFonts w:hint="eastAsia"/>
          </w:rPr>
          <w:t>ID</w:t>
        </w:r>
      </w:ins>
    </w:p>
    <w:p w:rsidR="00FC13C9" w:rsidRDefault="00FC13C9" w:rsidP="00401B14">
      <w:pPr>
        <w:rPr>
          <w:ins w:id="34" w:author="Windows User" w:date="2016-08-21T14:28:00Z"/>
        </w:rPr>
      </w:pPr>
      <w:ins w:id="35" w:author="Windows User" w:date="2016-08-21T14:27:00Z">
        <w:r>
          <w:tab/>
        </w:r>
        <w:r>
          <w:rPr>
            <w:rFonts w:hint="eastAsia"/>
          </w:rPr>
          <w:t>检测结果内容</w:t>
        </w:r>
      </w:ins>
    </w:p>
    <w:p w:rsidR="00FC13C9" w:rsidRDefault="00FC13C9" w:rsidP="00401B14">
      <w:ins w:id="36" w:author="Windows User" w:date="2016-08-21T14:28:00Z">
        <w:r>
          <w:tab/>
          <w:t>I</w:t>
        </w:r>
        <w:r>
          <w:rPr>
            <w:rFonts w:hint="eastAsia"/>
          </w:rPr>
          <w:t>ndex</w:t>
        </w:r>
      </w:ins>
    </w:p>
    <w:p w:rsidR="000945D6" w:rsidRDefault="000945D6" w:rsidP="00401B14"/>
    <w:p w:rsidR="00C51FFB" w:rsidRDefault="001E6BD3" w:rsidP="00C51FFB">
      <w:del w:id="37" w:author="Windows User" w:date="2016-08-21T14:46:00Z">
        <w:r w:rsidDel="00215126">
          <w:rPr>
            <w:rFonts w:hint="eastAsia"/>
          </w:rPr>
          <w:delText>五</w:delText>
        </w:r>
      </w:del>
      <w:ins w:id="38" w:author="Windows User" w:date="2016-08-21T14:47:00Z">
        <w:r w:rsidR="00215126">
          <w:rPr>
            <w:rFonts w:hint="eastAsia"/>
          </w:rPr>
          <w:t>八</w:t>
        </w:r>
      </w:ins>
      <w:r>
        <w:rPr>
          <w:rFonts w:hint="eastAsia"/>
        </w:rPr>
        <w:t>、</w:t>
      </w:r>
      <w:r w:rsidR="00C51FFB">
        <w:rPr>
          <w:rFonts w:hint="eastAsia"/>
        </w:rPr>
        <w:t>标本处理表</w:t>
      </w:r>
      <w:r w:rsidR="00923E6E">
        <w:rPr>
          <w:rFonts w:hint="eastAsia"/>
        </w:rPr>
        <w:t>（每次打印条码时生成一条）</w:t>
      </w:r>
      <w:ins w:id="39" w:author="Windows User" w:date="2016-08-27T11:05:00Z">
        <w:r w:rsidR="005A3ABA">
          <w:rPr>
            <w:rFonts w:hint="eastAsia"/>
          </w:rPr>
          <w:t>(</w:t>
        </w:r>
        <w:r w:rsidR="005A3ABA">
          <w:t>detect</w:t>
        </w:r>
      </w:ins>
      <w:ins w:id="40" w:author="Windows User" w:date="2016-08-27T11:06:00Z">
        <w:r w:rsidR="005A3ABA">
          <w:t>s</w:t>
        </w:r>
      </w:ins>
      <w:ins w:id="41" w:author="Windows User" w:date="2016-08-27T11:05:00Z">
        <w:r w:rsidR="005A3ABA">
          <w:rPr>
            <w:rFonts w:hint="eastAsia"/>
          </w:rPr>
          <w:t>)</w:t>
        </w:r>
      </w:ins>
    </w:p>
    <w:p w:rsidR="00C51FFB" w:rsidRDefault="00C51FFB" w:rsidP="00C51FFB">
      <w:pPr>
        <w:pStyle w:val="a3"/>
        <w:ind w:left="360" w:firstLineChars="0" w:firstLine="0"/>
      </w:pPr>
      <w:r>
        <w:rPr>
          <w:rFonts w:hint="eastAsia"/>
        </w:rPr>
        <w:t>ID</w:t>
      </w:r>
    </w:p>
    <w:p w:rsidR="000A08D2" w:rsidRDefault="000A08D2" w:rsidP="00C51FFB">
      <w:pPr>
        <w:pStyle w:val="a3"/>
        <w:ind w:left="360" w:firstLineChars="0" w:firstLine="0"/>
      </w:pPr>
      <w:r>
        <w:rPr>
          <w:rFonts w:hint="eastAsia"/>
        </w:rPr>
        <w:t>标本</w:t>
      </w:r>
      <w:r w:rsidR="00E27727">
        <w:rPr>
          <w:rFonts w:hint="eastAsia"/>
        </w:rPr>
        <w:t>ID</w:t>
      </w:r>
      <w:r>
        <w:rPr>
          <w:rFonts w:hint="eastAsia"/>
        </w:rPr>
        <w:t>（关联主标本表）</w:t>
      </w:r>
    </w:p>
    <w:p w:rsidR="000A08D2" w:rsidRDefault="000A08D2" w:rsidP="00C51FFB">
      <w:pPr>
        <w:pStyle w:val="a3"/>
        <w:ind w:left="360" w:firstLineChars="0" w:firstLine="0"/>
      </w:pPr>
      <w:r>
        <w:rPr>
          <w:rFonts w:hint="eastAsia"/>
        </w:rPr>
        <w:t>标本类型</w:t>
      </w:r>
      <w:r w:rsidR="003A0908">
        <w:rPr>
          <w:rFonts w:hint="eastAsia"/>
        </w:rPr>
        <w:t>ID</w:t>
      </w:r>
      <w:r>
        <w:rPr>
          <w:rFonts w:hint="eastAsia"/>
        </w:rPr>
        <w:t>（关联标本类型表）</w:t>
      </w:r>
    </w:p>
    <w:p w:rsidR="000A08D2" w:rsidRDefault="000A08D2" w:rsidP="00C51FFB">
      <w:pPr>
        <w:pStyle w:val="a3"/>
        <w:ind w:left="360" w:firstLineChars="0" w:firstLine="0"/>
      </w:pPr>
      <w:r>
        <w:rPr>
          <w:rFonts w:hint="eastAsia"/>
        </w:rPr>
        <w:t>检测类型</w:t>
      </w:r>
      <w:r w:rsidR="003A0908">
        <w:rPr>
          <w:rFonts w:hint="eastAsia"/>
        </w:rPr>
        <w:t>ID</w:t>
      </w:r>
      <w:r>
        <w:rPr>
          <w:rFonts w:hint="eastAsia"/>
        </w:rPr>
        <w:t>（关联检测类型表）</w:t>
      </w:r>
    </w:p>
    <w:p w:rsidR="00C51FFB" w:rsidRDefault="000A08D2" w:rsidP="00C51FFB">
      <w:pPr>
        <w:pStyle w:val="a3"/>
        <w:ind w:left="360" w:firstLineChars="0" w:firstLine="0"/>
        <w:rPr>
          <w:ins w:id="42" w:author="Windows User" w:date="2016-08-21T14:41:00Z"/>
        </w:rPr>
      </w:pPr>
      <w:r>
        <w:rPr>
          <w:rFonts w:hint="eastAsia"/>
        </w:rPr>
        <w:t>处理</w:t>
      </w:r>
      <w:r w:rsidR="00C51FFB">
        <w:rPr>
          <w:rFonts w:hint="eastAsia"/>
        </w:rPr>
        <w:t>开始时间（打印条码开始）</w:t>
      </w:r>
    </w:p>
    <w:p w:rsidR="00CA39BF" w:rsidRDefault="00CA39BF" w:rsidP="00C51FFB">
      <w:pPr>
        <w:pStyle w:val="a3"/>
        <w:ind w:left="360" w:firstLineChars="0" w:firstLine="0"/>
      </w:pPr>
      <w:ins w:id="43" w:author="Windows User" w:date="2016-08-21T14:42:00Z">
        <w:r>
          <w:rPr>
            <w:rFonts w:hint="eastAsia"/>
          </w:rPr>
          <w:t>打印条码用户</w:t>
        </w:r>
        <w:r>
          <w:rPr>
            <w:rFonts w:hint="eastAsia"/>
          </w:rPr>
          <w:t>ID</w:t>
        </w:r>
      </w:ins>
    </w:p>
    <w:p w:rsidR="00C51FFB" w:rsidRDefault="004F2343" w:rsidP="004F2343">
      <w:pPr>
        <w:pStyle w:val="a3"/>
        <w:ind w:left="360" w:firstLineChars="0" w:firstLine="0"/>
      </w:pPr>
      <w:r>
        <w:rPr>
          <w:rFonts w:hint="eastAsia"/>
        </w:rPr>
        <w:t>条码编号</w:t>
      </w:r>
    </w:p>
    <w:p w:rsidR="00C51FFB" w:rsidRDefault="00C51FFB" w:rsidP="00C51FFB">
      <w:pPr>
        <w:pStyle w:val="a3"/>
        <w:ind w:left="360" w:firstLineChars="0" w:firstLine="0"/>
      </w:pPr>
      <w:del w:id="44" w:author="Windows User" w:date="2016-08-21T14:32:00Z">
        <w:r w:rsidDel="004C2B65">
          <w:rPr>
            <w:rFonts w:hint="eastAsia"/>
          </w:rPr>
          <w:delText>结果</w:delText>
        </w:r>
      </w:del>
    </w:p>
    <w:p w:rsidR="00B92C92" w:rsidRDefault="00B92C92" w:rsidP="00C51FFB">
      <w:pPr>
        <w:pStyle w:val="a3"/>
        <w:ind w:left="360" w:firstLineChars="0" w:firstLine="0"/>
      </w:pPr>
      <w:r>
        <w:rPr>
          <w:rFonts w:hint="eastAsia"/>
        </w:rPr>
        <w:t>处理结束时间</w:t>
      </w:r>
    </w:p>
    <w:p w:rsidR="00CA39BF" w:rsidRDefault="00CA39BF" w:rsidP="00C51FFB">
      <w:pPr>
        <w:pStyle w:val="a3"/>
        <w:ind w:left="360" w:firstLineChars="0" w:firstLine="0"/>
        <w:rPr>
          <w:ins w:id="45" w:author="Windows User" w:date="2016-08-21T14:42:00Z"/>
        </w:rPr>
      </w:pPr>
      <w:ins w:id="46" w:author="Windows User" w:date="2016-08-21T14:42:00Z">
        <w:r>
          <w:rPr>
            <w:rFonts w:hint="eastAsia"/>
          </w:rPr>
          <w:t>处理结果用户</w:t>
        </w:r>
        <w:r>
          <w:rPr>
            <w:rFonts w:hint="eastAsia"/>
          </w:rPr>
          <w:t>ID</w:t>
        </w:r>
      </w:ins>
    </w:p>
    <w:p w:rsidR="00AF08A6" w:rsidRDefault="00AF08A6" w:rsidP="00C51FFB">
      <w:pPr>
        <w:pStyle w:val="a3"/>
        <w:ind w:left="360" w:firstLineChars="0" w:firstLine="0"/>
      </w:pPr>
      <w:r>
        <w:rPr>
          <w:rFonts w:hint="eastAsia"/>
        </w:rPr>
        <w:t>状态（条码生成、镜检完成</w:t>
      </w:r>
      <w:r>
        <w:tab/>
      </w:r>
      <w:r>
        <w:rPr>
          <w:rFonts w:hint="eastAsia"/>
        </w:rPr>
        <w:t>）</w:t>
      </w:r>
    </w:p>
    <w:p w:rsidR="00A6415B" w:rsidRDefault="00A6415B" w:rsidP="00C51FFB">
      <w:pPr>
        <w:pStyle w:val="a3"/>
        <w:ind w:left="360" w:firstLineChars="0" w:firstLine="0"/>
      </w:pPr>
      <w:r>
        <w:rPr>
          <w:rFonts w:hint="eastAsia"/>
        </w:rPr>
        <w:t>后续处理</w:t>
      </w:r>
      <w:r>
        <w:rPr>
          <w:rFonts w:hint="eastAsia"/>
        </w:rPr>
        <w:t>ID</w:t>
      </w:r>
      <w:r>
        <w:rPr>
          <w:rFonts w:hint="eastAsia"/>
        </w:rPr>
        <w:t>（自关联</w:t>
      </w:r>
      <w:r w:rsidR="00E65E2D">
        <w:rPr>
          <w:rFonts w:hint="eastAsia"/>
        </w:rPr>
        <w:t>，如没有默认值</w:t>
      </w:r>
      <w:r w:rsidR="00E65E2D">
        <w:rPr>
          <w:rFonts w:hint="eastAsia"/>
        </w:rPr>
        <w:t>0</w:t>
      </w:r>
      <w:r>
        <w:rPr>
          <w:rFonts w:hint="eastAsia"/>
        </w:rPr>
        <w:t>）</w:t>
      </w:r>
    </w:p>
    <w:p w:rsidR="00C51FFB" w:rsidRDefault="00C51FFB" w:rsidP="00401B14">
      <w:pPr>
        <w:rPr>
          <w:ins w:id="47" w:author="Windows User" w:date="2016-08-21T14:32:00Z"/>
        </w:rPr>
      </w:pPr>
    </w:p>
    <w:p w:rsidR="00C553FE" w:rsidRDefault="00215126" w:rsidP="00C553FE">
      <w:pPr>
        <w:rPr>
          <w:ins w:id="48" w:author="Windows User" w:date="2016-08-21T14:32:00Z"/>
        </w:rPr>
      </w:pPr>
      <w:ins w:id="49" w:author="Windows User" w:date="2016-08-21T14:47:00Z">
        <w:r>
          <w:rPr>
            <w:rFonts w:hint="eastAsia"/>
          </w:rPr>
          <w:t>九、</w:t>
        </w:r>
      </w:ins>
      <w:ins w:id="50" w:author="Windows User" w:date="2016-08-21T14:32:00Z">
        <w:r w:rsidR="00C775B9">
          <w:rPr>
            <w:rFonts w:hint="eastAsia"/>
          </w:rPr>
          <w:t>处理结果</w:t>
        </w:r>
        <w:r w:rsidR="00C553FE">
          <w:rPr>
            <w:rFonts w:hint="eastAsia"/>
          </w:rPr>
          <w:t>关系表</w:t>
        </w:r>
      </w:ins>
      <w:ins w:id="51" w:author="Windows User" w:date="2016-08-27T11:06:00Z">
        <w:r w:rsidR="005A3ABA">
          <w:rPr>
            <w:rFonts w:hint="eastAsia"/>
          </w:rPr>
          <w:t>(</w:t>
        </w:r>
        <w:proofErr w:type="spellStart"/>
        <w:r w:rsidR="005A3ABA">
          <w:t>detect_result_rel</w:t>
        </w:r>
        <w:proofErr w:type="spellEnd"/>
        <w:r w:rsidR="005A3ABA">
          <w:rPr>
            <w:rFonts w:hint="eastAsia"/>
          </w:rPr>
          <w:t>)</w:t>
        </w:r>
      </w:ins>
    </w:p>
    <w:p w:rsidR="00C553FE" w:rsidRDefault="00C553FE" w:rsidP="00C553FE">
      <w:pPr>
        <w:rPr>
          <w:ins w:id="52" w:author="Windows User" w:date="2016-08-21T14:32:00Z"/>
        </w:rPr>
      </w:pPr>
      <w:ins w:id="53" w:author="Windows User" w:date="2016-08-21T14:32:00Z">
        <w:r>
          <w:tab/>
          <w:t>I</w:t>
        </w:r>
        <w:r>
          <w:rPr>
            <w:rFonts w:hint="eastAsia"/>
          </w:rPr>
          <w:t>D</w:t>
        </w:r>
      </w:ins>
    </w:p>
    <w:p w:rsidR="00C553FE" w:rsidRDefault="00C553FE" w:rsidP="00C553FE">
      <w:pPr>
        <w:rPr>
          <w:ins w:id="54" w:author="Windows User" w:date="2016-08-21T14:32:00Z"/>
        </w:rPr>
      </w:pPr>
      <w:ins w:id="55" w:author="Windows User" w:date="2016-08-21T14:32:00Z">
        <w:r>
          <w:tab/>
        </w:r>
        <w:r w:rsidR="00C775B9">
          <w:rPr>
            <w:rFonts w:hint="eastAsia"/>
          </w:rPr>
          <w:t>标本处理事件</w:t>
        </w:r>
        <w:r>
          <w:rPr>
            <w:rFonts w:hint="eastAsia"/>
          </w:rPr>
          <w:t>ID</w:t>
        </w:r>
      </w:ins>
    </w:p>
    <w:p w:rsidR="00C553FE" w:rsidRDefault="00C553FE" w:rsidP="00C553FE">
      <w:pPr>
        <w:rPr>
          <w:ins w:id="56" w:author="Windows User" w:date="2016-08-21T14:32:00Z"/>
        </w:rPr>
      </w:pPr>
      <w:ins w:id="57" w:author="Windows User" w:date="2016-08-21T14:32:00Z">
        <w:r>
          <w:tab/>
        </w:r>
        <w:r w:rsidR="00C775B9">
          <w:rPr>
            <w:rFonts w:hint="eastAsia"/>
          </w:rPr>
          <w:t>检测结果</w:t>
        </w:r>
        <w:r>
          <w:rPr>
            <w:rFonts w:hint="eastAsia"/>
          </w:rPr>
          <w:t>ID</w:t>
        </w:r>
      </w:ins>
    </w:p>
    <w:p w:rsidR="00C553FE" w:rsidRDefault="00C553FE" w:rsidP="00401B14"/>
    <w:p w:rsidR="0002126C" w:rsidRDefault="001E6BD3" w:rsidP="00401B14">
      <w:del w:id="58" w:author="Windows User" w:date="2016-08-21T14:47:00Z">
        <w:r w:rsidDel="00215126">
          <w:rPr>
            <w:rFonts w:hint="eastAsia"/>
          </w:rPr>
          <w:delText>六</w:delText>
        </w:r>
      </w:del>
      <w:ins w:id="59" w:author="Windows User" w:date="2016-08-21T14:47:00Z">
        <w:r w:rsidR="00215126">
          <w:rPr>
            <w:rFonts w:hint="eastAsia"/>
          </w:rPr>
          <w:t>十</w:t>
        </w:r>
      </w:ins>
      <w:r>
        <w:rPr>
          <w:rFonts w:hint="eastAsia"/>
        </w:rPr>
        <w:t>、</w:t>
      </w:r>
      <w:r w:rsidR="00B92C92">
        <w:rPr>
          <w:rFonts w:hint="eastAsia"/>
        </w:rPr>
        <w:t>用户操作表</w:t>
      </w:r>
      <w:ins w:id="60" w:author="Windows User" w:date="2016-08-27T11:06:00Z">
        <w:r w:rsidR="005A3ABA">
          <w:rPr>
            <w:rFonts w:hint="eastAsia"/>
          </w:rPr>
          <w:t>(</w:t>
        </w:r>
        <w:proofErr w:type="spellStart"/>
        <w:r w:rsidR="005A3ABA">
          <w:t>user_logs</w:t>
        </w:r>
        <w:bookmarkStart w:id="61" w:name="_GoBack"/>
        <w:bookmarkEnd w:id="61"/>
        <w:proofErr w:type="spellEnd"/>
        <w:r w:rsidR="005A3ABA">
          <w:rPr>
            <w:rFonts w:hint="eastAsia"/>
          </w:rPr>
          <w:t>)</w:t>
        </w:r>
      </w:ins>
    </w:p>
    <w:p w:rsidR="00B92C92" w:rsidRDefault="00B92C92" w:rsidP="00401B14">
      <w:r>
        <w:tab/>
      </w:r>
      <w:r>
        <w:rPr>
          <w:rFonts w:hint="eastAsia"/>
        </w:rPr>
        <w:t>ID</w:t>
      </w:r>
    </w:p>
    <w:p w:rsidR="00B92C92" w:rsidRDefault="00B92C92" w:rsidP="00401B14">
      <w:r>
        <w:tab/>
      </w:r>
      <w:r>
        <w:rPr>
          <w:rFonts w:hint="eastAsia"/>
        </w:rPr>
        <w:t>主标本</w:t>
      </w:r>
      <w:r>
        <w:rPr>
          <w:rFonts w:hint="eastAsia"/>
        </w:rPr>
        <w:t>ID</w:t>
      </w:r>
    </w:p>
    <w:p w:rsidR="00B92C92" w:rsidRDefault="00B92C92" w:rsidP="00401B14"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92C92" w:rsidRDefault="00B92C92" w:rsidP="00401B14">
      <w:r>
        <w:tab/>
      </w:r>
      <w:r>
        <w:rPr>
          <w:rFonts w:hint="eastAsia"/>
        </w:rPr>
        <w:t>操作时间</w:t>
      </w:r>
    </w:p>
    <w:p w:rsidR="002033FF" w:rsidRDefault="002033FF" w:rsidP="00401B14">
      <w:r>
        <w:tab/>
      </w:r>
      <w:r>
        <w:rPr>
          <w:rFonts w:hint="eastAsia"/>
        </w:rPr>
        <w:t>操作内容</w:t>
      </w:r>
    </w:p>
    <w:p w:rsidR="002033FF" w:rsidRPr="00395091" w:rsidRDefault="002033FF" w:rsidP="00401B14"/>
    <w:sectPr w:rsidR="002033FF" w:rsidRPr="00395091" w:rsidSect="00AC7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85266"/>
    <w:multiLevelType w:val="hybridMultilevel"/>
    <w:tmpl w:val="3DD47802"/>
    <w:lvl w:ilvl="0" w:tplc="1DDCC9E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BA4C89"/>
    <w:multiLevelType w:val="hybridMultilevel"/>
    <w:tmpl w:val="9CC84628"/>
    <w:lvl w:ilvl="0" w:tplc="C29C8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297417"/>
    <w:multiLevelType w:val="hybridMultilevel"/>
    <w:tmpl w:val="3DD47802"/>
    <w:lvl w:ilvl="0" w:tplc="1DDCC9E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6C18"/>
    <w:rsid w:val="00003C3C"/>
    <w:rsid w:val="00020DB6"/>
    <w:rsid w:val="0002126C"/>
    <w:rsid w:val="00024BEF"/>
    <w:rsid w:val="000275C8"/>
    <w:rsid w:val="000463BB"/>
    <w:rsid w:val="00083440"/>
    <w:rsid w:val="00085330"/>
    <w:rsid w:val="00094363"/>
    <w:rsid w:val="000945D6"/>
    <w:rsid w:val="000A08D2"/>
    <w:rsid w:val="000A7431"/>
    <w:rsid w:val="000E782A"/>
    <w:rsid w:val="00105A3F"/>
    <w:rsid w:val="00114E83"/>
    <w:rsid w:val="0014768D"/>
    <w:rsid w:val="001608D4"/>
    <w:rsid w:val="00160F2D"/>
    <w:rsid w:val="00172E7F"/>
    <w:rsid w:val="00175713"/>
    <w:rsid w:val="001E6BD3"/>
    <w:rsid w:val="002033FF"/>
    <w:rsid w:val="00215126"/>
    <w:rsid w:val="00216DA9"/>
    <w:rsid w:val="002911D8"/>
    <w:rsid w:val="002B7554"/>
    <w:rsid w:val="002C299D"/>
    <w:rsid w:val="002C3703"/>
    <w:rsid w:val="002E592B"/>
    <w:rsid w:val="002E610C"/>
    <w:rsid w:val="00302B25"/>
    <w:rsid w:val="003209D9"/>
    <w:rsid w:val="003257B0"/>
    <w:rsid w:val="00350E74"/>
    <w:rsid w:val="0037319A"/>
    <w:rsid w:val="003858CC"/>
    <w:rsid w:val="00395091"/>
    <w:rsid w:val="003A0908"/>
    <w:rsid w:val="003A5151"/>
    <w:rsid w:val="003B6E15"/>
    <w:rsid w:val="003C5B10"/>
    <w:rsid w:val="00401B14"/>
    <w:rsid w:val="0040619B"/>
    <w:rsid w:val="0041114F"/>
    <w:rsid w:val="0042691C"/>
    <w:rsid w:val="0043414C"/>
    <w:rsid w:val="004C2B65"/>
    <w:rsid w:val="004D181A"/>
    <w:rsid w:val="004D5990"/>
    <w:rsid w:val="004F2343"/>
    <w:rsid w:val="00512369"/>
    <w:rsid w:val="005774DF"/>
    <w:rsid w:val="00583BC5"/>
    <w:rsid w:val="00596D8F"/>
    <w:rsid w:val="005A3ABA"/>
    <w:rsid w:val="005B2A53"/>
    <w:rsid w:val="00624523"/>
    <w:rsid w:val="00640614"/>
    <w:rsid w:val="00652CAC"/>
    <w:rsid w:val="006B3E35"/>
    <w:rsid w:val="006F24F5"/>
    <w:rsid w:val="006F2760"/>
    <w:rsid w:val="00703BB7"/>
    <w:rsid w:val="00733F6C"/>
    <w:rsid w:val="00735650"/>
    <w:rsid w:val="00742A0D"/>
    <w:rsid w:val="00742C67"/>
    <w:rsid w:val="00760806"/>
    <w:rsid w:val="00763B02"/>
    <w:rsid w:val="00783167"/>
    <w:rsid w:val="00783746"/>
    <w:rsid w:val="007903F0"/>
    <w:rsid w:val="00791530"/>
    <w:rsid w:val="007D2D0B"/>
    <w:rsid w:val="007F3786"/>
    <w:rsid w:val="00840BE7"/>
    <w:rsid w:val="00850490"/>
    <w:rsid w:val="00854888"/>
    <w:rsid w:val="00866A54"/>
    <w:rsid w:val="008A4B2A"/>
    <w:rsid w:val="008D785A"/>
    <w:rsid w:val="008E210E"/>
    <w:rsid w:val="008E746F"/>
    <w:rsid w:val="00923E6E"/>
    <w:rsid w:val="00944531"/>
    <w:rsid w:val="009A32A7"/>
    <w:rsid w:val="009C555D"/>
    <w:rsid w:val="009F17A0"/>
    <w:rsid w:val="00A00799"/>
    <w:rsid w:val="00A02B64"/>
    <w:rsid w:val="00A32526"/>
    <w:rsid w:val="00A6415B"/>
    <w:rsid w:val="00AC726B"/>
    <w:rsid w:val="00AC76AA"/>
    <w:rsid w:val="00AE7EEE"/>
    <w:rsid w:val="00AF08A6"/>
    <w:rsid w:val="00B00707"/>
    <w:rsid w:val="00B54C78"/>
    <w:rsid w:val="00B5549A"/>
    <w:rsid w:val="00B62052"/>
    <w:rsid w:val="00B70275"/>
    <w:rsid w:val="00B809BE"/>
    <w:rsid w:val="00B873AB"/>
    <w:rsid w:val="00B920A4"/>
    <w:rsid w:val="00B92C92"/>
    <w:rsid w:val="00BA74BD"/>
    <w:rsid w:val="00BB650B"/>
    <w:rsid w:val="00BC448F"/>
    <w:rsid w:val="00BC46D4"/>
    <w:rsid w:val="00BC4C03"/>
    <w:rsid w:val="00C071AA"/>
    <w:rsid w:val="00C114E2"/>
    <w:rsid w:val="00C51FFB"/>
    <w:rsid w:val="00C553FE"/>
    <w:rsid w:val="00C74535"/>
    <w:rsid w:val="00C75725"/>
    <w:rsid w:val="00C77343"/>
    <w:rsid w:val="00C775B9"/>
    <w:rsid w:val="00C97E7F"/>
    <w:rsid w:val="00CA00BB"/>
    <w:rsid w:val="00CA39BF"/>
    <w:rsid w:val="00D06980"/>
    <w:rsid w:val="00D20C40"/>
    <w:rsid w:val="00D76C96"/>
    <w:rsid w:val="00D90387"/>
    <w:rsid w:val="00DC21EF"/>
    <w:rsid w:val="00E27727"/>
    <w:rsid w:val="00E40AE0"/>
    <w:rsid w:val="00E517B0"/>
    <w:rsid w:val="00E574BA"/>
    <w:rsid w:val="00E648B0"/>
    <w:rsid w:val="00E64C13"/>
    <w:rsid w:val="00E65E2D"/>
    <w:rsid w:val="00E81AF7"/>
    <w:rsid w:val="00E85372"/>
    <w:rsid w:val="00E855EA"/>
    <w:rsid w:val="00E907DF"/>
    <w:rsid w:val="00EA3DEF"/>
    <w:rsid w:val="00EB4743"/>
    <w:rsid w:val="00ED5945"/>
    <w:rsid w:val="00EF270E"/>
    <w:rsid w:val="00F24FF5"/>
    <w:rsid w:val="00F66C18"/>
    <w:rsid w:val="00F67F95"/>
    <w:rsid w:val="00F856C2"/>
    <w:rsid w:val="00FA27D3"/>
    <w:rsid w:val="00FB19EB"/>
    <w:rsid w:val="00FC13C9"/>
    <w:rsid w:val="00FC7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2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BC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950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903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03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128</Words>
  <Characters>735</Characters>
  <Application>Microsoft Office Word</Application>
  <DocSecurity>0</DocSecurity>
  <Lines>6</Lines>
  <Paragraphs>1</Paragraphs>
  <ScaleCrop>false</ScaleCrop>
  <Company>china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</dc:creator>
  <cp:keywords/>
  <dc:description/>
  <cp:lastModifiedBy>Administrator</cp:lastModifiedBy>
  <cp:revision>153</cp:revision>
  <dcterms:created xsi:type="dcterms:W3CDTF">2016-01-04T01:51:00Z</dcterms:created>
  <dcterms:modified xsi:type="dcterms:W3CDTF">2016-09-07T08:48:00Z</dcterms:modified>
</cp:coreProperties>
</file>